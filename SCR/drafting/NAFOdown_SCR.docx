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7C1B9" w14:textId="77777777" w:rsidR="00A46372" w:rsidRDefault="00944946">
      <w:pPr>
        <w:pStyle w:val="Title"/>
      </w:pPr>
      <w:r>
        <w:t>NAFOdown: An R Markdown Template for Producing NAFO Scientific Council Documents</w:t>
      </w:r>
    </w:p>
    <w:p w14:paraId="3AFF9A64" w14:textId="77777777" w:rsidR="00A46372" w:rsidRDefault="00944946">
      <w:pPr>
        <w:pStyle w:val="Author"/>
      </w:pPr>
      <w:r>
        <w:t>Paul M. Regular</w:t>
      </w:r>
      <w:r>
        <w:rPr>
          <w:vertAlign w:val="superscript"/>
        </w:rPr>
        <w:t>1</w:t>
      </w:r>
      <w:r>
        <w:t>, Bob Ro</w:t>
      </w:r>
      <w:del w:id="0" w:author="Laura Wheeland" w:date="2021-05-27T09:43:00Z">
        <w:r w:rsidDel="007B7BEA">
          <w:delText>d</w:delText>
        </w:r>
      </w:del>
      <w:r>
        <w:t>gers</w:t>
      </w:r>
      <w:r>
        <w:rPr>
          <w:vertAlign w:val="superscript"/>
        </w:rPr>
        <w:t>1</w:t>
      </w:r>
      <w:r>
        <w:t>, Laura Wheeland</w:t>
      </w:r>
      <w:r>
        <w:rPr>
          <w:vertAlign w:val="superscript"/>
        </w:rPr>
        <w:t>1</w:t>
      </w:r>
      <w:r>
        <w:t>, Sean C. Anderson</w:t>
      </w:r>
      <w:r>
        <w:rPr>
          <w:vertAlign w:val="superscript"/>
        </w:rPr>
        <w:t>2</w:t>
      </w:r>
    </w:p>
    <w:p w14:paraId="7AD2D367" w14:textId="77777777" w:rsidR="00A46372" w:rsidRDefault="00944946">
      <w:pPr>
        <w:pStyle w:val="Date"/>
      </w:pPr>
      <w:r>
        <w:rPr>
          <w:vertAlign w:val="superscript"/>
        </w:rPr>
        <w:t>1</w:t>
      </w:r>
      <w:r>
        <w:t>Northwest Atlantic Fisheries Centre, Fisheries and Oceans Canada, P.O.Box 5667, St. John’s, NL, A1C 5X1, Canada</w:t>
      </w:r>
      <w:r>
        <w:br/>
      </w:r>
      <w:r>
        <w:rPr>
          <w:vertAlign w:val="superscript"/>
        </w:rPr>
        <w:t>2</w:t>
      </w:r>
      <w:r>
        <w:t>Pacific Biological Station, Fisheries and Oceans Canada, 3190 Hammond Bay Rd., Nanaimo, British Columbia, V9T 6N7, Canada</w:t>
      </w:r>
    </w:p>
    <w:p w14:paraId="050517E6" w14:textId="77777777" w:rsidR="00A46372" w:rsidRDefault="00944946">
      <w:pPr>
        <w:pStyle w:val="Heading1"/>
      </w:pPr>
      <w:bookmarkStart w:id="1" w:name="introduction"/>
      <w:commentRangeStart w:id="2"/>
      <w:r>
        <w:t>Introduction</w:t>
      </w:r>
      <w:commentRangeEnd w:id="2"/>
      <w:r w:rsidR="00CF028C">
        <w:rPr>
          <w:rStyle w:val="CommentReference"/>
          <w:rFonts w:eastAsiaTheme="minorHAnsi" w:cstheme="minorBidi"/>
          <w:b w:val="0"/>
          <w:bCs w:val="0"/>
        </w:rPr>
        <w:commentReference w:id="2"/>
      </w:r>
    </w:p>
    <w:p w14:paraId="2F72813D" w14:textId="77777777" w:rsidR="00A46372" w:rsidRDefault="00944946">
      <w:pPr>
        <w:pStyle w:val="FirstParagraph"/>
      </w:pPr>
      <w:r>
        <w:t xml:space="preserve">NAFOdown is an R package designed to simplify the process of creating and updating NAFO documents. The package utilizes the </w:t>
      </w:r>
      <w:hyperlink r:id="rId9">
        <w:r>
          <w:rPr>
            <w:rStyle w:val="Hyperlink"/>
          </w:rPr>
          <w:t>bookdown</w:t>
        </w:r>
      </w:hyperlink>
      <w:r>
        <w:t xml:space="preserve"> package which facilitates the integration of Markdown syntax and R code and, as such, effectively provides a “one-stop-shop” to</w:t>
      </w:r>
      <w:bookmarkStart w:id="3" w:name="_GoBack"/>
      <w:bookmarkEnd w:id="3"/>
      <w:r>
        <w:t>ol through which analyses, plots, tables, and text can be written in parallel and knit into a stand-alone and reproducible document. Such a workflow minimizes the significant amount of manual effort associated with cop</w:t>
      </w:r>
      <w:ins w:id="4" w:author="Laura Wheeland" w:date="2021-05-27T09:43:00Z">
        <w:r w:rsidR="007B7BEA">
          <w:t>y</w:t>
        </w:r>
      </w:ins>
      <w:r>
        <w:t xml:space="preserve">ing and pasting data, summary statistics and plots from one program to another. </w:t>
      </w:r>
      <w:ins w:id="5" w:author="Laura Wheeland" w:date="2021-05-27T11:06:00Z">
        <w:r w:rsidR="00C415D6">
          <w:t xml:space="preserve">By linking </w:t>
        </w:r>
      </w:ins>
      <w:ins w:id="6" w:author="Laura Wheeland" w:date="2021-05-27T11:07:00Z">
        <w:r w:rsidR="00C415D6">
          <w:t xml:space="preserve">input </w:t>
        </w:r>
      </w:ins>
      <w:ins w:id="7" w:author="Laura Wheeland" w:date="2021-05-27T11:06:00Z">
        <w:r w:rsidR="00C415D6">
          <w:t>data</w:t>
        </w:r>
      </w:ins>
      <w:ins w:id="8" w:author="Laura Wheeland" w:date="2021-05-27T11:07:00Z">
        <w:r w:rsidR="00C415D6">
          <w:t xml:space="preserve"> directly</w:t>
        </w:r>
      </w:ins>
      <w:ins w:id="9" w:author="Laura Wheeland" w:date="2021-05-27T11:06:00Z">
        <w:r w:rsidR="00C415D6">
          <w:t xml:space="preserve"> with </w:t>
        </w:r>
      </w:ins>
      <w:ins w:id="10" w:author="Laura Wheeland" w:date="2021-05-27T11:07:00Z">
        <w:r w:rsidR="00C415D6">
          <w:t xml:space="preserve">the body of the </w:t>
        </w:r>
      </w:ins>
      <w:ins w:id="11" w:author="Laura Wheeland" w:date="2021-05-27T11:06:00Z">
        <w:r w:rsidR="00C415D6">
          <w:t>text</w:t>
        </w:r>
      </w:ins>
      <w:ins w:id="12" w:author="Laura Wheeland" w:date="2021-05-27T11:07:00Z">
        <w:r w:rsidR="00C415D6">
          <w:t xml:space="preserve"> </w:t>
        </w:r>
      </w:ins>
      <w:ins w:id="13" w:author="Laura Wheeland" w:date="2021-05-27T11:08:00Z">
        <w:r w:rsidR="00C415D6">
          <w:t>and</w:t>
        </w:r>
      </w:ins>
      <w:ins w:id="14" w:author="Laura Wheeland" w:date="2021-05-27T11:06:00Z">
        <w:r w:rsidR="00C415D6">
          <w:t xml:space="preserve"> </w:t>
        </w:r>
      </w:ins>
      <w:ins w:id="15" w:author="Laura Wheeland" w:date="2021-05-27T11:08:00Z">
        <w:r w:rsidR="00C415D6">
          <w:t>to</w:t>
        </w:r>
      </w:ins>
      <w:ins w:id="16" w:author="Laura Wheeland" w:date="2021-05-27T11:06:00Z">
        <w:r w:rsidR="00C415D6">
          <w:t xml:space="preserve"> figures and tables</w:t>
        </w:r>
      </w:ins>
      <w:ins w:id="17" w:author="Laura Wheeland" w:date="2021-05-27T11:08:00Z">
        <w:r w:rsidR="00C415D6">
          <w:t>,</w:t>
        </w:r>
      </w:ins>
      <w:ins w:id="18" w:author="Laura Wheeland" w:date="2021-05-27T11:07:00Z">
        <w:r w:rsidR="00C415D6">
          <w:t xml:space="preserve"> documents can be automatically updated to </w:t>
        </w:r>
      </w:ins>
      <w:ins w:id="19" w:author="Laura Wheeland" w:date="2021-05-27T11:08:00Z">
        <w:r w:rsidR="00C415D6">
          <w:t xml:space="preserve">include </w:t>
        </w:r>
      </w:ins>
      <w:ins w:id="20" w:author="Laura Wheeland" w:date="2021-05-27T11:07:00Z">
        <w:r w:rsidR="00C415D6">
          <w:t>additional years of data</w:t>
        </w:r>
      </w:ins>
      <w:ins w:id="21" w:author="Laura Wheeland" w:date="2021-05-27T11:08:00Z">
        <w:r w:rsidR="00C415D6">
          <w:t xml:space="preserve">; this may be of particular value to Designated Experts as they update </w:t>
        </w:r>
      </w:ins>
      <w:ins w:id="22" w:author="Laura Wheeland" w:date="2021-05-27T11:09:00Z">
        <w:r w:rsidR="00C415D6">
          <w:t>interim monitoring reports and</w:t>
        </w:r>
      </w:ins>
      <w:ins w:id="23" w:author="Laura Wheeland" w:date="2021-05-27T11:10:00Z">
        <w:r w:rsidR="00C415D6">
          <w:t xml:space="preserve"> other</w:t>
        </w:r>
      </w:ins>
      <w:ins w:id="24" w:author="Laura Wheeland" w:date="2021-05-27T11:09:00Z">
        <w:r w:rsidR="00C415D6">
          <w:t xml:space="preserve"> assessment documents</w:t>
        </w:r>
      </w:ins>
      <w:ins w:id="25" w:author="Laura Wheeland" w:date="2021-05-27T11:07:00Z">
        <w:r w:rsidR="00C415D6">
          <w:t>.</w:t>
        </w:r>
      </w:ins>
      <w:ins w:id="26" w:author="Laura Wheeland" w:date="2021-05-27T11:06:00Z">
        <w:r w:rsidR="00C415D6">
          <w:t xml:space="preserve">  </w:t>
        </w:r>
      </w:ins>
      <w:r>
        <w:t xml:space="preserve">This approach also minimizes the amount of time spent on formatting documents as the NAFOdown package, like the </w:t>
      </w:r>
      <w:hyperlink r:id="rId10">
        <w:r>
          <w:rPr>
            <w:rStyle w:val="Hyperlink"/>
          </w:rPr>
          <w:t>csasdown</w:t>
        </w:r>
      </w:hyperlink>
      <w:r>
        <w:t xml:space="preserve"> and </w:t>
      </w:r>
      <w:hyperlink r:id="rId11">
        <w:r>
          <w:rPr>
            <w:rStyle w:val="Hyperlink"/>
          </w:rPr>
          <w:t>thesisdown</w:t>
        </w:r>
      </w:hyperlink>
      <w:r>
        <w:t xml:space="preserve"> packages which this package is based on, includes templates that conform to formatting guidelines. Specifically, NAFOdown includes templates for producing SCR, STACFIS, and SCS documents in Word format. Here we demonstrate how to use this package.</w:t>
      </w:r>
    </w:p>
    <w:p w14:paraId="56D4BADB" w14:textId="77777777" w:rsidR="00A46372" w:rsidRDefault="00944946">
      <w:pPr>
        <w:pStyle w:val="Heading1"/>
      </w:pPr>
      <w:bookmarkStart w:id="27" w:name="installation"/>
      <w:bookmarkEnd w:id="1"/>
      <w:r>
        <w:t>Installation</w:t>
      </w:r>
    </w:p>
    <w:p w14:paraId="3A113827" w14:textId="77777777" w:rsidR="00A46372" w:rsidRDefault="00944946">
      <w:pPr>
        <w:pStyle w:val="FirstParagraph"/>
      </w:pPr>
      <w:r>
        <w:t xml:space="preserve">The statistical computing program </w:t>
      </w:r>
      <w:hyperlink r:id="rId12">
        <w:r>
          <w:rPr>
            <w:rStyle w:val="Hyperlink"/>
          </w:rPr>
          <w:t>R</w:t>
        </w:r>
      </w:hyperlink>
      <w:r>
        <w:t xml:space="preserve"> is required to use the NAFOdown package and we highly recommend using </w:t>
      </w:r>
      <w:hyperlink r:id="rId13">
        <w:proofErr w:type="spellStart"/>
        <w:r>
          <w:rPr>
            <w:rStyle w:val="Hyperlink"/>
          </w:rPr>
          <w:t>RStudio</w:t>
        </w:r>
        <w:proofErr w:type="spellEnd"/>
      </w:hyperlink>
      <w:r>
        <w:t xml:space="preserve"> to manage </w:t>
      </w:r>
      <w:del w:id="28" w:author="Laura Wheeland" w:date="2021-05-27T09:44:00Z">
        <w:r w:rsidDel="007B7BEA">
          <w:delText xml:space="preserve">an </w:delText>
        </w:r>
      </w:del>
      <w:r>
        <w:t>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14:paraId="41A40CC8" w14:textId="77777777" w:rsidR="00A46372" w:rsidRDefault="00944946">
      <w:pPr>
        <w:pStyle w:val="BodyText"/>
      </w:pPr>
      <w:r>
        <w:lastRenderedPageBreak/>
        <w:t>NAFOdown can be installed via GitHub using this code:</w:t>
      </w:r>
    </w:p>
    <w:p w14:paraId="4D8B1B9D" w14:textId="77777777" w:rsidR="00A46372" w:rsidRDefault="00944946">
      <w:pPr>
        <w:pStyle w:val="SourceCode"/>
      </w:pPr>
      <w:r>
        <w:rPr>
          <w:rStyle w:val="CommentTok"/>
        </w:rPr>
        <w:t># install.packages("remotes")</w:t>
      </w:r>
      <w:r>
        <w:br/>
      </w:r>
      <w:r>
        <w:rPr>
          <w:rStyle w:val="NormalTok"/>
        </w:rPr>
        <w:t>remotes</w:t>
      </w:r>
      <w:r>
        <w:rPr>
          <w:rStyle w:val="SpecialCharTok"/>
        </w:rPr>
        <w:t>::</w:t>
      </w:r>
      <w:r>
        <w:rPr>
          <w:rStyle w:val="FunctionTok"/>
        </w:rPr>
        <w:t>install_github</w:t>
      </w:r>
      <w:r>
        <w:rPr>
          <w:rStyle w:val="NormalTok"/>
        </w:rPr>
        <w:t>(</w:t>
      </w:r>
      <w:r>
        <w:rPr>
          <w:rStyle w:val="StringTok"/>
        </w:rPr>
        <w:t>"nafc-assess/NAFOdown"</w:t>
      </w:r>
      <w:r>
        <w:rPr>
          <w:rStyle w:val="NormalTok"/>
        </w:rPr>
        <w:t>)</w:t>
      </w:r>
    </w:p>
    <w:p w14:paraId="6CAF3065" w14:textId="77777777" w:rsidR="00A46372" w:rsidRDefault="00944946">
      <w:pPr>
        <w:pStyle w:val="Heading1"/>
      </w:pPr>
      <w:bookmarkStart w:id="29" w:name="starting-a-document"/>
      <w:bookmarkEnd w:id="27"/>
      <w:r>
        <w:t>Starting a document</w:t>
      </w:r>
    </w:p>
    <w:p w14:paraId="17E09525" w14:textId="77777777" w:rsidR="00A46372" w:rsidRDefault="00944946">
      <w:pPr>
        <w:pStyle w:val="FirstParagraph"/>
      </w:pPr>
      <w:r>
        <w:t>A skeleton of a NAFO document will be produced and stored in your working directory by running this code:</w:t>
      </w:r>
    </w:p>
    <w:p w14:paraId="1DC66910" w14:textId="77777777" w:rsidR="00A46372" w:rsidRDefault="00944946">
      <w:pPr>
        <w:pStyle w:val="SourceCode"/>
      </w:pPr>
      <w:r>
        <w:rPr>
          <w:rStyle w:val="FunctionTok"/>
        </w:rPr>
        <w:t>getwd</w:t>
      </w:r>
      <w:r>
        <w:rPr>
          <w:rStyle w:val="NormalTok"/>
        </w:rPr>
        <w:t xml:space="preserve">() </w:t>
      </w:r>
      <w:r>
        <w:rPr>
          <w:rStyle w:val="CommentTok"/>
        </w:rPr>
        <w:t># this is where files and folders of the skeleton will be saved</w:t>
      </w:r>
      <w:r>
        <w:br/>
      </w:r>
      <w:r>
        <w:rPr>
          <w:rStyle w:val="NormalTok"/>
        </w:rPr>
        <w:t>NAFOdown</w:t>
      </w:r>
      <w:r>
        <w:rPr>
          <w:rStyle w:val="SpecialCharTok"/>
        </w:rPr>
        <w:t>::</w:t>
      </w:r>
      <w:r>
        <w:rPr>
          <w:rStyle w:val="FunctionTok"/>
        </w:rPr>
        <w:t>draft</w:t>
      </w:r>
      <w:r>
        <w:rPr>
          <w:rStyle w:val="NormalTok"/>
        </w:rPr>
        <w:t>(</w:t>
      </w:r>
      <w:r>
        <w:rPr>
          <w:rStyle w:val="AttributeTok"/>
        </w:rPr>
        <w:t>report_type =</w:t>
      </w:r>
      <w:r>
        <w:rPr>
          <w:rStyle w:val="NormalTok"/>
        </w:rPr>
        <w:t xml:space="preserve"> </w:t>
      </w:r>
      <w:r>
        <w:rPr>
          <w:rStyle w:val="StringTok"/>
        </w:rPr>
        <w:t>"SCR"</w:t>
      </w:r>
      <w:r>
        <w:rPr>
          <w:rStyle w:val="NormalTok"/>
        </w:rPr>
        <w:t>)</w:t>
      </w:r>
    </w:p>
    <w:p w14:paraId="5FB93C43" w14:textId="77777777" w:rsidR="00A46372" w:rsidRDefault="00944946">
      <w:pPr>
        <w:pStyle w:val="FirstParagraph"/>
      </w:pPr>
      <w:r>
        <w:t xml:space="preserve">The type of skeleton produced can be changed by changing the </w:t>
      </w:r>
      <w:r>
        <w:rPr>
          <w:rStyle w:val="VerbatimChar"/>
        </w:rPr>
        <w:t>report_type</w:t>
      </w:r>
      <w:r>
        <w:t xml:space="preserve"> argument from </w:t>
      </w:r>
      <w:r>
        <w:rPr>
          <w:rStyle w:val="VerbatimChar"/>
        </w:rPr>
        <w:t>"SCR"</w:t>
      </w:r>
      <w:r>
        <w:t xml:space="preserve"> to </w:t>
      </w:r>
      <w:r>
        <w:rPr>
          <w:rStyle w:val="VerbatimChar"/>
        </w:rPr>
        <w:t>"STACFIS"</w:t>
      </w:r>
      <w:r>
        <w:t xml:space="preserve"> or </w:t>
      </w:r>
      <w:r>
        <w:rPr>
          <w:rStyle w:val="VerbatimChar"/>
        </w:rPr>
        <w:t>"SCS"</w:t>
      </w:r>
      <w:r>
        <w:t>. The components of the skeleton are outlined below. Note that all of the files included in the skeleton are text based and can be opened and edited using RStudio.</w:t>
      </w:r>
    </w:p>
    <w:p w14:paraId="6049D20B" w14:textId="77777777" w:rsidR="00A46372" w:rsidRDefault="00944946">
      <w:pPr>
        <w:pStyle w:val="Heading2"/>
      </w:pPr>
      <w:bookmarkStart w:id="30" w:name="components-of-the-skeleton"/>
      <w:r>
        <w:t>Components of the skeleton</w:t>
      </w:r>
    </w:p>
    <w:p w14:paraId="0B0BEBEE" w14:textId="77777777" w:rsidR="00A46372" w:rsidRDefault="00944946">
      <w:pPr>
        <w:pStyle w:val="Heading3"/>
      </w:pPr>
      <w:bookmarkStart w:id="31" w:name="index.rmd"/>
      <w:r>
        <w:rPr>
          <w:rStyle w:val="VerbatimChar"/>
        </w:rPr>
        <w:t>index.Rmd</w:t>
      </w:r>
    </w:p>
    <w:p w14:paraId="6366CD92" w14:textId="77777777" w:rsidR="00A46372" w:rsidRDefault="00944946">
      <w:pPr>
        <w:pStyle w:val="FirstParagraph"/>
      </w:pPr>
      <w:r>
        <w:t>This is a key file that contains all the meta information that defines much of the formatting of the document as well as the information for the beginning of the document. Several of these items will need to be edited, such as the author, title, etc.</w:t>
      </w:r>
    </w:p>
    <w:p w14:paraId="79E93825" w14:textId="77777777" w:rsidR="00A46372" w:rsidRDefault="00944946">
      <w:pPr>
        <w:pStyle w:val="Heading3"/>
      </w:pPr>
      <w:bookmarkStart w:id="32" w:name="body.rmd-02_references.rmd-etc."/>
      <w:bookmarkEnd w:id="31"/>
      <w:r>
        <w:rPr>
          <w:rStyle w:val="VerbatimChar"/>
        </w:rPr>
        <w:t>01_body.Rmd</w:t>
      </w:r>
      <w:r>
        <w:t xml:space="preserve">, </w:t>
      </w:r>
      <w:r>
        <w:rPr>
          <w:rStyle w:val="VerbatimChar"/>
        </w:rPr>
        <w:t>02_references.Rmd</w:t>
      </w:r>
      <w:r>
        <w:t>, etc.</w:t>
      </w:r>
    </w:p>
    <w:p w14:paraId="031BE90B" w14:textId="77777777" w:rsidR="00A46372" w:rsidRDefault="00944946">
      <w:pPr>
        <w:pStyle w:val="FirstParagraph"/>
      </w:pPr>
      <w:r>
        <w:t>These are the .Rmd files for each section of the report. These files will hold all the markdown text and R code (e.g. tables and figures) needed to produce the document. Note that the SCR template includes a series of .Rmd files (</w:t>
      </w:r>
      <w:r>
        <w:rPr>
          <w:rStyle w:val="VerbatimChar"/>
        </w:rPr>
        <w:t>01_body.Rmd</w:t>
      </w:r>
      <w:r>
        <w:t xml:space="preserve">, </w:t>
      </w:r>
      <w:r>
        <w:rPr>
          <w:rStyle w:val="VerbatimChar"/>
        </w:rPr>
        <w:t>02_references.Rmd</w:t>
      </w:r>
      <w:r>
        <w:t xml:space="preserve">, and </w:t>
      </w:r>
      <w:r>
        <w:rPr>
          <w:rStyle w:val="VerbatimChar"/>
        </w:rPr>
        <w:t>03_appendix.Rmd</w:t>
      </w:r>
      <w:r>
        <w:t xml:space="preserve">), as these reports can be extensive, while the STACFIS and SCS templates are simpler and only includes a </w:t>
      </w:r>
      <w:r>
        <w:rPr>
          <w:rStyle w:val="VerbatimChar"/>
        </w:rPr>
        <w:t>body.Rmd</w:t>
      </w:r>
      <w:r>
        <w:t xml:space="preserve"> file.</w:t>
      </w:r>
    </w:p>
    <w:p w14:paraId="60C7F960" w14:textId="77777777" w:rsidR="00A46372" w:rsidRDefault="00944946">
      <w:pPr>
        <w:pStyle w:val="Heading3"/>
      </w:pPr>
      <w:bookmarkStart w:id="33" w:name="bookdown.yml"/>
      <w:bookmarkEnd w:id="32"/>
      <w:r>
        <w:rPr>
          <w:rStyle w:val="VerbatimChar"/>
        </w:rPr>
        <w:t>_bookdown.yml</w:t>
      </w:r>
    </w:p>
    <w:p w14:paraId="72B6C26C" w14:textId="77777777" w:rsidR="00A46372" w:rsidRDefault="00944946">
      <w:pPr>
        <w:pStyle w:val="FirstParagraph"/>
      </w:pPr>
      <w:r>
        <w:t>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appendix.Rmd</w:t>
      </w:r>
      <w:r>
        <w:t xml:space="preserve">). Alternatively, for extensive SCR documents, it may be useful to create and specify separate </w:t>
      </w:r>
      <w:r>
        <w:rPr>
          <w:rStyle w:val="VerbatimChar"/>
        </w:rPr>
        <w:t>01_introduction.Rmd</w:t>
      </w:r>
      <w:r>
        <w:t xml:space="preserve">, </w:t>
      </w:r>
      <w:r>
        <w:rPr>
          <w:rStyle w:val="VerbatimChar"/>
        </w:rPr>
        <w:t>02_methods.Rmd</w:t>
      </w:r>
      <w:r>
        <w:t xml:space="preserve">, </w:t>
      </w:r>
      <w:r>
        <w:rPr>
          <w:rStyle w:val="VerbatimChar"/>
        </w:rPr>
        <w:t>03_results.Rmd</w:t>
      </w:r>
      <w:r>
        <w:t xml:space="preserve">, and </w:t>
      </w:r>
      <w:r>
        <w:rPr>
          <w:rStyle w:val="VerbatimChar"/>
        </w:rPr>
        <w:t>04_discussion.Rmd</w:t>
      </w:r>
      <w:r>
        <w:t xml:space="preserve"> files in lieu of one large </w:t>
      </w:r>
      <w:r>
        <w:rPr>
          <w:rStyle w:val="VerbatimChar"/>
        </w:rPr>
        <w:t>01_body.Rmd</w:t>
      </w:r>
      <w:r>
        <w:t>.</w:t>
      </w:r>
    </w:p>
    <w:p w14:paraId="684DA550" w14:textId="77777777" w:rsidR="00A46372" w:rsidRDefault="00944946">
      <w:pPr>
        <w:pStyle w:val="Heading3"/>
      </w:pPr>
      <w:bookmarkStart w:id="34" w:name="csl"/>
      <w:bookmarkEnd w:id="33"/>
      <w:r>
        <w:rPr>
          <w:rStyle w:val="VerbatimChar"/>
        </w:rPr>
        <w:t>csl</w:t>
      </w:r>
    </w:p>
    <w:p w14:paraId="05CBE67A" w14:textId="77777777" w:rsidR="00A46372" w:rsidRDefault="00944946">
      <w:pPr>
        <w:pStyle w:val="FirstParagraph"/>
      </w:pPr>
      <w:r>
        <w:t>This folder holds the style files for bibliographies, specified using a citation style language file (.csl). Currently, SCR documents will follow the Harvard citation format. This folder is not included in the STACFIS or SCS templates as references are rarely used.</w:t>
      </w:r>
    </w:p>
    <w:p w14:paraId="7A5585D2" w14:textId="77777777" w:rsidR="00A46372" w:rsidRDefault="00944946">
      <w:pPr>
        <w:pStyle w:val="Heading3"/>
      </w:pPr>
      <w:bookmarkStart w:id="35" w:name="bib"/>
      <w:bookmarkEnd w:id="34"/>
      <w:r>
        <w:rPr>
          <w:rStyle w:val="VerbatimChar"/>
        </w:rPr>
        <w:lastRenderedPageBreak/>
        <w:t>bib</w:t>
      </w:r>
    </w:p>
    <w:p w14:paraId="3DFBCFA3" w14:textId="77777777" w:rsidR="00A46372" w:rsidRDefault="00944946">
      <w:pPr>
        <w:pStyle w:val="FirstParagraph"/>
      </w:pPr>
      <w:r>
        <w:t xml:space="preserve">BibTeX references are to be included in the </w:t>
      </w:r>
      <w:r>
        <w:rPr>
          <w:rStyle w:val="VerbatimChar"/>
        </w:rPr>
        <w:t>refs.bib</w:t>
      </w:r>
      <w:r>
        <w:t xml:space="preserve"> file inside this folder. BibTeX entries can be exported from most journal web-pages, Google scholar and from reference managers such as </w:t>
      </w:r>
      <w:hyperlink r:id="rId14">
        <w:r>
          <w:rPr>
            <w:rStyle w:val="Hyperlink"/>
          </w:rPr>
          <w:t>Zotero</w:t>
        </w:r>
      </w:hyperlink>
      <w:r>
        <w:t xml:space="preserve">. Copy this text into the </w:t>
      </w:r>
      <w:r>
        <w:rPr>
          <w:rStyle w:val="VerbatimChar"/>
        </w:rPr>
        <w:t>refs.bib</w:t>
      </w:r>
      <w:r>
        <w:t xml:space="preserve"> file and note the tag used for each entry as this is what will be used to reference specific papers. Also consider using the Rstudio </w:t>
      </w:r>
      <w:hyperlink r:id="rId15">
        <w:r>
          <w:rPr>
            <w:rStyle w:val="Hyperlink"/>
          </w:rPr>
          <w:t>citr</w:t>
        </w:r>
      </w:hyperlink>
      <w:r>
        <w:t xml:space="preserve"> add-in to simplify the insertion of citations.</w:t>
      </w:r>
    </w:p>
    <w:p w14:paraId="00596DEB" w14:textId="77777777" w:rsidR="00A46372" w:rsidRDefault="00944946">
      <w:pPr>
        <w:pStyle w:val="Heading1"/>
      </w:pPr>
      <w:bookmarkStart w:id="36" w:name="writing"/>
      <w:bookmarkEnd w:id="29"/>
      <w:bookmarkEnd w:id="30"/>
      <w:bookmarkEnd w:id="35"/>
      <w:r>
        <w:t>Writing</w:t>
      </w:r>
    </w:p>
    <w:p w14:paraId="01DA91B6" w14:textId="77777777" w:rsidR="00A46372" w:rsidRDefault="00944946">
      <w:pPr>
        <w:pStyle w:val="Heading2"/>
      </w:pPr>
      <w:bookmarkStart w:id="37" w:name="markdown"/>
      <w:r>
        <w:t>Markdown</w:t>
      </w:r>
    </w:p>
    <w:p w14:paraId="3914B595" w14:textId="77777777" w:rsidR="00A46372" w:rsidRDefault="00944946">
      <w:pPr>
        <w:pStyle w:val="FirstParagraph"/>
      </w:pPr>
      <w:r>
        <w:t>NAFOdown is buil</w:t>
      </w:r>
      <w:del w:id="38" w:author="Laura Wheeland" w:date="2021-05-27T10:12:00Z">
        <w:r w:rsidDel="00A52F6A">
          <w:delText>d</w:delText>
        </w:r>
      </w:del>
      <w:ins w:id="39" w:author="Laura Wheeland" w:date="2021-05-27T10:12:00Z">
        <w:r w:rsidR="00A52F6A">
          <w:t>t</w:t>
        </w:r>
      </w:ins>
      <w:r>
        <w:t xml:space="preserve"> upon the </w:t>
      </w:r>
      <w:hyperlink r:id="rId16">
        <w:r>
          <w:rPr>
            <w:rStyle w:val="Hyperlink"/>
          </w:rPr>
          <w:t>bookdown</w:t>
        </w:r>
      </w:hyperlink>
      <w:r>
        <w:t xml:space="preserve"> package which is buil</w:t>
      </w:r>
      <w:ins w:id="40" w:author="Laura Wheeland" w:date="2021-05-27T10:12:00Z">
        <w:r w:rsidR="00A52F6A">
          <w:t>t</w:t>
        </w:r>
      </w:ins>
      <w:del w:id="41" w:author="Laura Wheeland" w:date="2021-05-27T10:12:00Z">
        <w:r w:rsidDel="00A52F6A">
          <w:delText>d</w:delText>
        </w:r>
      </w:del>
      <w:r>
        <w:t xml:space="preserve"> upon </w:t>
      </w:r>
      <w:hyperlink r:id="rId17">
        <w:r>
          <w:rPr>
            <w:rStyle w:val="Hyperlink"/>
          </w:rPr>
          <w:t>R markdown</w:t>
        </w:r>
      </w:hyperlink>
      <w:r>
        <w:t>. In short, R markdown provides a reproducible authoring framework for scientist</w:t>
      </w:r>
      <w:ins w:id="42" w:author="Laura Wheeland" w:date="2021-05-27T10:12:00Z">
        <w:r w:rsidR="00A52F6A">
          <w:t>s</w:t>
        </w:r>
      </w:ins>
      <w:r>
        <w:t xml:space="preserve"> as a single file can be used to embed chunks of code from R, and other </w:t>
      </w:r>
      <w:ins w:id="43" w:author="Laura Wheeland" w:date="2021-05-27T10:12:00Z">
        <w:r w:rsidR="00A52F6A">
          <w:t xml:space="preserve">coding </w:t>
        </w:r>
      </w:ins>
      <w:r>
        <w:t>languages, into a Markdown document. Markdown is a simple plain text formatting syntax that can be converted to a wide range of outputs, such as HTML</w:t>
      </w:r>
      <w:ins w:id="44" w:author="Laura Wheeland" w:date="2021-05-27T10:13:00Z">
        <w:r w:rsidR="00A52F6A">
          <w:t xml:space="preserve"> and pdf</w:t>
        </w:r>
      </w:ins>
      <w:r>
        <w:t>.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18">
        <w:r>
          <w:rPr>
            <w:rStyle w:val="Hyperlink"/>
          </w:rPr>
          <w:t>https://bookdown.org/yihui/bookdown/</w:t>
        </w:r>
      </w:hyperlink>
      <w:r>
        <w:t>).</w:t>
      </w:r>
    </w:p>
    <w:p w14:paraId="6A86DB66" w14:textId="77777777" w:rsidR="00A46372" w:rsidRDefault="00944946">
      <w:pPr>
        <w:pStyle w:val="Heading2"/>
      </w:pPr>
      <w:bookmarkStart w:id="45" w:name="tables"/>
      <w:bookmarkEnd w:id="37"/>
      <w:r>
        <w:t>Tables</w:t>
      </w:r>
    </w:p>
    <w:p w14:paraId="529BC081" w14:textId="77777777" w:rsidR="00A46372" w:rsidRDefault="00944946">
      <w:pPr>
        <w:pStyle w:val="FirstParagraph"/>
      </w:pPr>
      <w:r>
        <w:t xml:space="preserve">Tables included in NAFO documents are often extensive and, as such, we recommend the use of the </w:t>
      </w:r>
      <w:hyperlink r:id="rId19">
        <w:r>
          <w:rPr>
            <w:rStyle w:val="Hyperlink"/>
          </w:rPr>
          <w:t>flextable</w:t>
        </w:r>
      </w:hyperlink>
      <w:r>
        <w:t xml:space="preserve"> package. Tables produced using this package are highly customizable and a theme function, </w:t>
      </w:r>
      <w:r>
        <w:rPr>
          <w:rStyle w:val="VerbatimChar"/>
        </w:rPr>
        <w:t>NAFOdown::theme_nafotabs()</w:t>
      </w:r>
      <w:r>
        <w:t>, has been added to this package to facilitate consistent formatting of tables in NAFO documents.</w:t>
      </w:r>
    </w:p>
    <w:p w14:paraId="3C34F6A5" w14:textId="77777777" w:rsidR="00A46372" w:rsidRDefault="00944946">
      <w:pPr>
        <w:pStyle w:val="Heading2"/>
      </w:pPr>
      <w:bookmarkStart w:id="46" w:name="figures"/>
      <w:bookmarkEnd w:id="45"/>
      <w:r>
        <w:t>Figures</w:t>
      </w:r>
    </w:p>
    <w:p w14:paraId="56E6F35A" w14:textId="77777777" w:rsidR="00A46372" w:rsidRDefault="00944946">
      <w:pPr>
        <w:pStyle w:val="FirstParagraph"/>
      </w:pPr>
      <w:r>
        <w:t xml:space="preserve">NAFOdown also includes a </w:t>
      </w:r>
      <w:hyperlink r:id="rId20">
        <w:r>
          <w:rPr>
            <w:rStyle w:val="Hyperlink"/>
          </w:rPr>
          <w:t>ggplot2</w:t>
        </w:r>
      </w:hyperlink>
      <w:r>
        <w:t xml:space="preserve"> theme, </w:t>
      </w:r>
      <w:r>
        <w:rPr>
          <w:rStyle w:val="VerbatimChar"/>
        </w:rPr>
        <w:t>NAFOdown::theme_nafo()</w:t>
      </w:r>
      <w:r>
        <w:t xml:space="preserve"> to aid the consistent formatting of figures. The theme is specific to the ggplot2 package because it is a widely used package that is extremely flexible and capable of producing figures typically used in NAFO documents.</w:t>
      </w:r>
      <w:ins w:id="47" w:author="Laura Wheeland" w:date="2021-05-27T11:10:00Z">
        <w:r w:rsidR="00C415D6">
          <w:t xml:space="preserve"> While </w:t>
        </w:r>
        <w:proofErr w:type="spellStart"/>
        <w:r w:rsidR="00C415D6">
          <w:t>theme_nafo</w:t>
        </w:r>
        <w:proofErr w:type="spellEnd"/>
        <w:r w:rsidR="00C415D6">
          <w:t xml:space="preserve">() provides a consistent base format, the flexibility </w:t>
        </w:r>
      </w:ins>
      <w:ins w:id="48" w:author="Laura Wheeland" w:date="2021-05-27T11:13:00Z">
        <w:r w:rsidR="00C415D6">
          <w:t xml:space="preserve">remains to customize components </w:t>
        </w:r>
      </w:ins>
      <w:ins w:id="49" w:author="Laura Wheeland" w:date="2021-05-27T11:10:00Z">
        <w:r w:rsidR="00C415D6">
          <w:t xml:space="preserve">to suit </w:t>
        </w:r>
      </w:ins>
      <w:ins w:id="50" w:author="Laura Wheeland" w:date="2021-05-27T11:11:00Z">
        <w:r w:rsidR="00C415D6">
          <w:t xml:space="preserve">the specific requirements </w:t>
        </w:r>
      </w:ins>
      <w:ins w:id="51" w:author="Laura Wheeland" w:date="2021-05-27T11:10:00Z">
        <w:r w:rsidR="00C415D6">
          <w:t xml:space="preserve">of the author though modification of individual theme elements </w:t>
        </w:r>
      </w:ins>
      <w:ins w:id="52" w:author="Rogers, Bob" w:date="2021-05-27T11:30:00Z">
        <w:r w:rsidR="00AB6C7E">
          <w:t>within the ggplot2 framework</w:t>
        </w:r>
      </w:ins>
      <w:ins w:id="53" w:author="Rogers, Bob" w:date="2021-05-27T14:49:00Z">
        <w:r w:rsidR="00CF028C">
          <w:t xml:space="preserve"> </w:t>
        </w:r>
      </w:ins>
      <w:ins w:id="54" w:author="Laura Wheeland" w:date="2021-05-27T11:12:00Z">
        <w:r w:rsidR="00C415D6">
          <w:t>(e.g. font size, legend formatting).</w:t>
        </w:r>
      </w:ins>
    </w:p>
    <w:p w14:paraId="7512B49C" w14:textId="77777777" w:rsidR="00A46372" w:rsidRDefault="00944946">
      <w:pPr>
        <w:pStyle w:val="Heading1"/>
      </w:pPr>
      <w:bookmarkStart w:id="55" w:name="meeting-to-meeting-writing"/>
      <w:bookmarkEnd w:id="36"/>
      <w:bookmarkEnd w:id="46"/>
      <w:r>
        <w:t>Meeting-to-meeting writing</w:t>
      </w:r>
    </w:p>
    <w:p w14:paraId="69A7BA9B" w14:textId="77777777" w:rsidR="00A46372" w:rsidRDefault="00944946">
      <w:pPr>
        <w:pStyle w:val="FirstParagraph"/>
      </w:pPr>
      <w:r>
        <w:t xml:space="preserve">As noted above, several of the files need to be populated with content. In most cases, the </w:t>
      </w:r>
      <w:r>
        <w:rPr>
          <w:rStyle w:val="VerbatimChar"/>
        </w:rPr>
        <w:t>body.Rmd</w:t>
      </w:r>
      <w:r>
        <w:t xml:space="preserve"> 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 </w:t>
      </w:r>
      <w:hyperlink r:id="rId21">
        <w:r>
          <w:rPr>
            <w:rStyle w:val="Hyperlink"/>
          </w:rPr>
          <w:t>http://happygitwithr.com/</w:t>
        </w:r>
      </w:hyperlink>
      <w:r>
        <w:t>.</w:t>
      </w:r>
    </w:p>
    <w:p w14:paraId="62AEC8EA" w14:textId="77777777" w:rsidR="00A46372" w:rsidRDefault="00944946">
      <w:pPr>
        <w:pStyle w:val="Heading1"/>
      </w:pPr>
      <w:bookmarkStart w:id="56" w:name="rendering"/>
      <w:bookmarkEnd w:id="55"/>
      <w:r>
        <w:lastRenderedPageBreak/>
        <w:t>Rendering</w:t>
      </w:r>
    </w:p>
    <w:p w14:paraId="665E9578" w14:textId="77777777" w:rsidR="00A46372" w:rsidRDefault="00944946">
      <w:pPr>
        <w:pStyle w:val="FirstParagraph"/>
      </w:pPr>
      <w:r>
        <w:t xml:space="preserve">To render a NAFO report in Word format, open </w:t>
      </w:r>
      <w:r>
        <w:rPr>
          <w:rStyle w:val="VerbatimChar"/>
        </w:rPr>
        <w:t>index.Rmd</w:t>
      </w:r>
      <w:r>
        <w:t xml:space="preserve"> in Rstudio and click the “knit” button:</w:t>
      </w:r>
    </w:p>
    <w:p w14:paraId="5598FBFA" w14:textId="77777777" w:rsidR="00A46372" w:rsidRDefault="00944946">
      <w:pPr>
        <w:pStyle w:val="BodyText"/>
      </w:pPr>
      <w:r>
        <w:rPr>
          <w:noProof/>
        </w:rPr>
        <w:drawing>
          <wp:inline distT="0" distB="0" distL="0" distR="0" wp14:anchorId="7B9CD545" wp14:editId="4AAEAC0E">
            <wp:extent cx="5715000" cy="8677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eenshots/knit.png"/>
                    <pic:cNvPicPr>
                      <a:picLocks noChangeAspect="1" noChangeArrowheads="1"/>
                    </pic:cNvPicPr>
                  </pic:nvPicPr>
                  <pic:blipFill>
                    <a:blip r:embed="rId22"/>
                    <a:stretch>
                      <a:fillRect/>
                    </a:stretch>
                  </pic:blipFill>
                  <pic:spPr bwMode="auto">
                    <a:xfrm>
                      <a:off x="0" y="0"/>
                      <a:ext cx="5715000" cy="867751"/>
                    </a:xfrm>
                    <a:prstGeom prst="rect">
                      <a:avLst/>
                    </a:prstGeom>
                    <a:noFill/>
                    <a:ln w="9525">
                      <a:noFill/>
                      <a:headEnd/>
                      <a:tailEnd/>
                    </a:ln>
                  </pic:spPr>
                </pic:pic>
              </a:graphicData>
            </a:graphic>
          </wp:inline>
        </w:drawing>
      </w:r>
    </w:p>
    <w:p w14:paraId="6907886C" w14:textId="77777777" w:rsidR="00A46372" w:rsidRDefault="00944946" w:rsidP="00CF028C">
      <w:pPr>
        <w:pStyle w:val="BodyText"/>
      </w:pPr>
      <w:r>
        <w:t xml:space="preserve">Documents can also be rendered in the R console, assuming the working directory is set to the directory holding the </w:t>
      </w:r>
      <w:r>
        <w:rPr>
          <w:rStyle w:val="VerbatimChar"/>
        </w:rPr>
        <w:t>index.Rmd</w:t>
      </w:r>
      <w:r>
        <w:t xml:space="preserve"> file, using bookdown’s </w:t>
      </w:r>
      <w:r>
        <w:rPr>
          <w:rStyle w:val="VerbatimChar"/>
        </w:rPr>
        <w:t>render</w:t>
      </w:r>
      <w:r>
        <w:t xml:space="preserve"> function:</w:t>
      </w:r>
    </w:p>
    <w:p w14:paraId="610998EF" w14:textId="77777777" w:rsidR="00A46372" w:rsidRDefault="00944946">
      <w:pPr>
        <w:pStyle w:val="SourceCode"/>
      </w:pPr>
      <w:proofErr w:type="spellStart"/>
      <w:r>
        <w:rPr>
          <w:rStyle w:val="NormalTok"/>
        </w:rPr>
        <w:t>bookdown</w:t>
      </w:r>
      <w:proofErr w:type="spellEnd"/>
      <w:r>
        <w:rPr>
          <w:rStyle w:val="SpecialCharTok"/>
        </w:rPr>
        <w:t>::</w:t>
      </w:r>
      <w:proofErr w:type="spellStart"/>
      <w:r>
        <w:rPr>
          <w:rStyle w:val="FunctionTok"/>
        </w:rPr>
        <w:t>render_book</w:t>
      </w:r>
      <w:proofErr w:type="spellEnd"/>
      <w:r>
        <w:rPr>
          <w:rStyle w:val="NormalTok"/>
        </w:rPr>
        <w:t>(</w:t>
      </w:r>
      <w:r>
        <w:rPr>
          <w:rStyle w:val="StringTok"/>
        </w:rPr>
        <w:t>"</w:t>
      </w:r>
      <w:proofErr w:type="spellStart"/>
      <w:r>
        <w:rPr>
          <w:rStyle w:val="StringTok"/>
        </w:rPr>
        <w:t>index.Rmd</w:t>
      </w:r>
      <w:proofErr w:type="spellEnd"/>
      <w:r>
        <w:rPr>
          <w:rStyle w:val="StringTok"/>
        </w:rPr>
        <w:t>"</w:t>
      </w:r>
      <w:r>
        <w:rPr>
          <w:rStyle w:val="NormalTok"/>
        </w:rPr>
        <w:t>)</w:t>
      </w:r>
    </w:p>
    <w:p w14:paraId="483CF2C6" w14:textId="77777777" w:rsidR="00A46372" w:rsidRDefault="00944946">
      <w:pPr>
        <w:pStyle w:val="FirstParagraph"/>
      </w:pPr>
      <w:r>
        <w:t xml:space="preserve">The rendered Word file will be saved in the </w:t>
      </w:r>
      <w:r>
        <w:rPr>
          <w:rStyle w:val="VerbatimChar"/>
        </w:rPr>
        <w:t>_book/</w:t>
      </w:r>
      <w:r>
        <w:t xml:space="preserve"> directory. When all files are populated with the necessary content, the output will look similar to past documents:</w:t>
      </w:r>
    </w:p>
    <w:p w14:paraId="653A699F" w14:textId="77777777" w:rsidR="00A46372" w:rsidRDefault="00944946">
      <w:pPr>
        <w:pStyle w:val="BodyText"/>
      </w:pPr>
      <w:r>
        <w:rPr>
          <w:noProof/>
        </w:rPr>
        <w:drawing>
          <wp:inline distT="0" distB="0" distL="0" distR="0" wp14:anchorId="2A0B75D2" wp14:editId="14B3BFE0">
            <wp:extent cx="5943600" cy="25494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creenshots/STACFIS.png"/>
                    <pic:cNvPicPr>
                      <a:picLocks noChangeAspect="1" noChangeArrowheads="1"/>
                    </pic:cNvPicPr>
                  </pic:nvPicPr>
                  <pic:blipFill>
                    <a:blip r:embed="rId23"/>
                    <a:stretch>
                      <a:fillRect/>
                    </a:stretch>
                  </pic:blipFill>
                  <pic:spPr bwMode="auto">
                    <a:xfrm>
                      <a:off x="0" y="0"/>
                      <a:ext cx="5943600" cy="2549431"/>
                    </a:xfrm>
                    <a:prstGeom prst="rect">
                      <a:avLst/>
                    </a:prstGeom>
                    <a:noFill/>
                    <a:ln w="9525">
                      <a:noFill/>
                      <a:headEnd/>
                      <a:tailEnd/>
                    </a:ln>
                  </pic:spPr>
                </pic:pic>
              </a:graphicData>
            </a:graphic>
          </wp:inline>
        </w:drawing>
      </w:r>
    </w:p>
    <w:p w14:paraId="0CF2F4D9" w14:textId="77777777" w:rsidR="00A46372" w:rsidRDefault="00944946">
      <w:pPr>
        <w:pStyle w:val="BodyText"/>
      </w:pPr>
      <w:r>
        <w:t>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p w14:paraId="5FA7D483" w14:textId="77777777" w:rsidR="00A46372" w:rsidRDefault="00944946">
      <w:pPr>
        <w:pStyle w:val="Heading1"/>
      </w:pPr>
      <w:bookmarkStart w:id="57" w:name="contributing"/>
      <w:bookmarkEnd w:id="56"/>
      <w:r>
        <w:t>Contributing</w:t>
      </w:r>
    </w:p>
    <w:p w14:paraId="4490A1D2" w14:textId="77777777" w:rsidR="00A46372" w:rsidRDefault="00944946">
      <w:pPr>
        <w:pStyle w:val="FirstParagraph"/>
      </w:pPr>
      <w:r>
        <w:t xml:space="preserve">This is an open project and we welcome constructive feedback. Please report problems and/or make suggestions under the </w:t>
      </w:r>
      <w:hyperlink r:id="rId24">
        <w:r>
          <w:rPr>
            <w:rStyle w:val="Hyperlink"/>
          </w:rPr>
          <w:t>issues</w:t>
        </w:r>
      </w:hyperlink>
      <w:r>
        <w:t xml:space="preserve"> page. Also feel free to activity contribute to the package by submitting changes under the </w:t>
      </w:r>
      <w:hyperlink r:id="rId25">
        <w:r>
          <w:rPr>
            <w:rStyle w:val="Hyperlink"/>
          </w:rPr>
          <w:t>pull requests</w:t>
        </w:r>
      </w:hyperlink>
      <w:r>
        <w:t xml:space="preserve"> page.</w:t>
      </w:r>
      <w:bookmarkEnd w:id="57"/>
    </w:p>
    <w:sectPr w:rsidR="00A46372" w:rsidSect="00400A16">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ogers, Bob" w:date="2021-05-27T14:52:00Z" w:initials="BR">
    <w:p w14:paraId="39434E84" w14:textId="77777777" w:rsidR="00CF028C" w:rsidRDefault="00CF028C">
      <w:pPr>
        <w:pStyle w:val="CommentText"/>
      </w:pPr>
      <w:r>
        <w:rPr>
          <w:rStyle w:val="CommentReference"/>
        </w:rPr>
        <w:annotationRef/>
      </w:r>
      <w:r>
        <w:t>Might be worth noting which documents we have already done using this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434E8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9A71E" w14:textId="77777777" w:rsidR="00947D3C" w:rsidRDefault="00947D3C">
      <w:pPr>
        <w:spacing w:after="0"/>
      </w:pPr>
      <w:r>
        <w:separator/>
      </w:r>
    </w:p>
  </w:endnote>
  <w:endnote w:type="continuationSeparator" w:id="0">
    <w:p w14:paraId="3ED5A728" w14:textId="77777777" w:rsidR="00947D3C" w:rsidRDefault="00947D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FA3E1" w14:textId="77777777" w:rsidR="00C62F81" w:rsidRPr="000212FE" w:rsidRDefault="00944946"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6115F7CB" wp14:editId="22D009CE">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F2A47" w14:textId="77777777" w:rsidR="00C62F81" w:rsidRPr="000212FE" w:rsidRDefault="00947D3C"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D7D0E" w14:textId="77777777" w:rsidR="00947D3C" w:rsidRDefault="00947D3C">
      <w:r>
        <w:separator/>
      </w:r>
    </w:p>
  </w:footnote>
  <w:footnote w:type="continuationSeparator" w:id="0">
    <w:p w14:paraId="2E3769F2" w14:textId="77777777" w:rsidR="00947D3C" w:rsidRDefault="00947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14:paraId="304C8E3B" w14:textId="77777777" w:rsidR="00C62F81" w:rsidRPr="00400A16" w:rsidRDefault="00944946">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CF028C">
          <w:rPr>
            <w:noProof/>
            <w:sz w:val="18"/>
          </w:rPr>
          <w:t>4</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1E7A" w14:textId="77777777" w:rsidR="00C25D61" w:rsidRDefault="00947D3C" w:rsidP="00C25D61">
    <w:pPr>
      <w:spacing w:after="0"/>
      <w:ind w:left="2972" w:firstLine="720"/>
      <w:jc w:val="right"/>
      <w:rPr>
        <w:rFonts w:ascii="Cambria" w:eastAsia="Calibri" w:hAnsi="Cambria" w:cs="Times New Roman"/>
        <w:lang w:val="en-CA"/>
      </w:rPr>
    </w:pPr>
  </w:p>
  <w:p w14:paraId="6954ECA9" w14:textId="77777777" w:rsidR="00C25D61" w:rsidRDefault="00947D3C" w:rsidP="00C25D61">
    <w:pPr>
      <w:spacing w:after="0"/>
      <w:ind w:left="2972" w:firstLine="720"/>
      <w:jc w:val="right"/>
      <w:rPr>
        <w:rFonts w:ascii="Cambria" w:eastAsia="Calibri" w:hAnsi="Cambria" w:cs="Times New Roman"/>
        <w:lang w:val="en-CA"/>
      </w:rPr>
    </w:pPr>
  </w:p>
  <w:p w14:paraId="7A07EE07" w14:textId="77777777" w:rsidR="00C25D61" w:rsidRDefault="00947D3C" w:rsidP="00C25D61">
    <w:pPr>
      <w:spacing w:after="0"/>
      <w:ind w:left="2972" w:firstLine="720"/>
      <w:jc w:val="right"/>
      <w:rPr>
        <w:rFonts w:ascii="Cambria" w:eastAsia="Calibri" w:hAnsi="Cambria" w:cs="Times New Roman"/>
        <w:lang w:val="en-CA"/>
      </w:rPr>
    </w:pPr>
  </w:p>
  <w:p w14:paraId="1D436C32" w14:textId="77777777" w:rsidR="00C25D61" w:rsidRPr="0029548C" w:rsidRDefault="00944946"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14:paraId="3E9A7223" w14:textId="77777777" w:rsidR="00C25D61" w:rsidRPr="0029548C" w:rsidRDefault="00944946"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2214DC42" wp14:editId="1552A134">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4619767E" w14:textId="77777777" w:rsidR="00C25D61" w:rsidRPr="0029548C" w:rsidRDefault="00947D3C" w:rsidP="00C25D61">
    <w:pPr>
      <w:spacing w:after="120"/>
      <w:ind w:left="5846"/>
      <w:jc w:val="both"/>
      <w:rPr>
        <w:rFonts w:ascii="Cambria" w:eastAsia="Cambria" w:hAnsi="Cambria" w:cs="Times New Roman"/>
        <w:lang w:val="en-CA" w:eastAsia="es-ES"/>
      </w:rPr>
    </w:pPr>
  </w:p>
  <w:p w14:paraId="59E38814" w14:textId="77777777" w:rsidR="00C25D61" w:rsidRPr="0029548C" w:rsidRDefault="00944946"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08E84BF9" w14:textId="77777777" w:rsidR="00C25D61" w:rsidRPr="0029548C" w:rsidRDefault="00947D3C" w:rsidP="00C25D61">
    <w:pPr>
      <w:ind w:left="-634" w:right="-965"/>
      <w:jc w:val="both"/>
      <w:rPr>
        <w:rFonts w:ascii="Cambria" w:eastAsia="Cambria" w:hAnsi="Cambria" w:cs="Times New Roman"/>
        <w:lang w:val="en-CA" w:eastAsia="en-CA"/>
      </w:rPr>
    </w:pPr>
  </w:p>
  <w:p w14:paraId="52B747BA" w14:textId="77777777" w:rsidR="00C25D61" w:rsidRPr="00C25D61" w:rsidRDefault="00944946"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5C479438" w14:textId="77777777" w:rsidR="00C25D61" w:rsidRPr="00C25D61" w:rsidRDefault="00947D3C"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14:paraId="410E0687" w14:textId="77777777" w:rsidR="00C25D61" w:rsidRPr="0029548C" w:rsidRDefault="00944946"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14:paraId="521D4F3F" w14:textId="77777777" w:rsidR="00D211B7" w:rsidRDefault="00947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ra Wheeland">
    <w15:presenceInfo w15:providerId="AD" w15:userId="S-1-5-21-334392860-1687531001-4089495415-141091"/>
  </w15:person>
  <w15:person w15:author="Rogers, Bob">
    <w15:presenceInfo w15:providerId="AD" w15:userId="S-1-5-21-334392860-1687531001-4089495415-145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B7BEA"/>
    <w:rsid w:val="007C1A8D"/>
    <w:rsid w:val="008D6863"/>
    <w:rsid w:val="00944946"/>
    <w:rsid w:val="00947D3C"/>
    <w:rsid w:val="00A46372"/>
    <w:rsid w:val="00A52F6A"/>
    <w:rsid w:val="00AB6C7E"/>
    <w:rsid w:val="00B86B75"/>
    <w:rsid w:val="00BC48D5"/>
    <w:rsid w:val="00C36279"/>
    <w:rsid w:val="00C415D6"/>
    <w:rsid w:val="00CF028C"/>
    <w:rsid w:val="00E315A3"/>
    <w:rsid w:val="00EB70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9D8B"/>
  <w15:docId w15:val="{C6D69DEF-2304-40F7-BEC8-9D633F69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character" w:styleId="CommentReference">
    <w:name w:val="annotation reference"/>
    <w:basedOn w:val="DefaultParagraphFont"/>
    <w:semiHidden/>
    <w:unhideWhenUsed/>
    <w:rsid w:val="00CF028C"/>
    <w:rPr>
      <w:sz w:val="16"/>
      <w:szCs w:val="16"/>
    </w:rPr>
  </w:style>
  <w:style w:type="paragraph" w:styleId="CommentText">
    <w:name w:val="annotation text"/>
    <w:basedOn w:val="Normal"/>
    <w:link w:val="CommentTextChar"/>
    <w:semiHidden/>
    <w:unhideWhenUsed/>
    <w:rsid w:val="00CF028C"/>
    <w:rPr>
      <w:sz w:val="20"/>
      <w:szCs w:val="20"/>
    </w:rPr>
  </w:style>
  <w:style w:type="character" w:customStyle="1" w:styleId="CommentTextChar">
    <w:name w:val="Comment Text Char"/>
    <w:basedOn w:val="DefaultParagraphFont"/>
    <w:link w:val="CommentText"/>
    <w:semiHidden/>
    <w:rsid w:val="00CF028C"/>
    <w:rPr>
      <w:sz w:val="20"/>
      <w:szCs w:val="20"/>
    </w:rPr>
  </w:style>
  <w:style w:type="paragraph" w:styleId="CommentSubject">
    <w:name w:val="annotation subject"/>
    <w:basedOn w:val="CommentText"/>
    <w:next w:val="CommentText"/>
    <w:link w:val="CommentSubjectChar"/>
    <w:semiHidden/>
    <w:unhideWhenUsed/>
    <w:rsid w:val="00CF028C"/>
    <w:rPr>
      <w:b/>
      <w:bCs/>
    </w:rPr>
  </w:style>
  <w:style w:type="character" w:customStyle="1" w:styleId="CommentSubjectChar">
    <w:name w:val="Comment Subject Char"/>
    <w:basedOn w:val="CommentTextChar"/>
    <w:link w:val="CommentSubject"/>
    <w:semiHidden/>
    <w:rsid w:val="00CF02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studio.com/products/RStudio/" TargetMode="External"/><Relationship Id="rId18" Type="http://schemas.openxmlformats.org/officeDocument/2006/relationships/hyperlink" Target="https://bookdown.org/yihui/bookdown/"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happygitwithr.com/" TargetMode="External"/><Relationship Id="rId7" Type="http://schemas.openxmlformats.org/officeDocument/2006/relationships/comments" Target="comments.xml"/><Relationship Id="rId12" Type="http://schemas.openxmlformats.org/officeDocument/2006/relationships/hyperlink" Target="https://www.r-project.org/" TargetMode="External"/><Relationship Id="rId17" Type="http://schemas.openxmlformats.org/officeDocument/2006/relationships/hyperlink" Target="http://rmarkdown.rstudio.com" TargetMode="External"/><Relationship Id="rId25" Type="http://schemas.openxmlformats.org/officeDocument/2006/relationships/hyperlink" Target="https://github.com/nafc-assess/NAFOdown/pulls" TargetMode="External"/><Relationship Id="rId2" Type="http://schemas.openxmlformats.org/officeDocument/2006/relationships/styles" Target="styles.xml"/><Relationship Id="rId16" Type="http://schemas.openxmlformats.org/officeDocument/2006/relationships/hyperlink" Target="https://bookdown.org/yihui/bookdown/" TargetMode="External"/><Relationship Id="rId20" Type="http://schemas.openxmlformats.org/officeDocument/2006/relationships/hyperlink" Target="https://ggplot2.tidyverse.or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smayc/thesisdown/" TargetMode="External"/><Relationship Id="rId24" Type="http://schemas.openxmlformats.org/officeDocument/2006/relationships/hyperlink" Target="https://github.com/nafc-assess/NAFOdown/issu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crsh/citr" TargetMode="External"/><Relationship Id="rId23" Type="http://schemas.openxmlformats.org/officeDocument/2006/relationships/image" Target="media/image2.png"/><Relationship Id="rId28" Type="http://schemas.openxmlformats.org/officeDocument/2006/relationships/header" Target="header2.xml"/><Relationship Id="rId10" Type="http://schemas.openxmlformats.org/officeDocument/2006/relationships/hyperlink" Target="https://github.com/pbs-assess/csasdown/" TargetMode="External"/><Relationship Id="rId19" Type="http://schemas.openxmlformats.org/officeDocument/2006/relationships/hyperlink" Target="https://davidgohel.github.io/flextable/index.html"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ookdown.org/yihui/bookdown/" TargetMode="External"/><Relationship Id="rId14" Type="http://schemas.openxmlformats.org/officeDocument/2006/relationships/hyperlink" Target="https://www.zotero.org/"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NAFOdown: An R Markdown Template for Producing NAFO Scientific Council Documents</vt:lpstr>
    </vt:vector>
  </TitlesOfParts>
  <Company>DFO-MPO</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Markdown Template for Producing NAFO Scientific Council Documents</dc:title>
  <dc:creator>Paul M. Regular1, Bob Rodgers1, Laura Wheeland1, Sean C. Anderson2</dc:creator>
  <cp:keywords/>
  <cp:lastModifiedBy>Bob Rogers</cp:lastModifiedBy>
  <cp:revision>3</cp:revision>
  <dcterms:created xsi:type="dcterms:W3CDTF">2021-05-27T13:48:00Z</dcterms:created>
  <dcterms:modified xsi:type="dcterms:W3CDTF">2021-05-27T17:23:00Z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1Northwest Atlantic Fisheries Centre, Fisheries and Oceans Canada, P.O.Box 5667, St. John’s, NL, A1C 5X1, Canada 2Pacific Biological Station, Fisheries and Oceans Canada, 3190 Hammond Bay Rd., Nanaimo, British Columbia, V9T 6N7, Canada</vt:lpwstr>
  </property>
  <property fmtid="{D5CDD505-2E9C-101B-9397-08002B2CF9AE}" pid="3" name="output">
    <vt:lpwstr/>
  </property>
</Properties>
</file>